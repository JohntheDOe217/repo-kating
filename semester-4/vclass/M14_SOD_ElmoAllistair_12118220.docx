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b w:val="0"/>
          <w:bCs w:val="0"/>
          <w:sz w:val="22"/>
          <w:szCs w:val="22"/>
          <w:lang w:val="en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ELMO ALLISTAIR - 12118220 - 2KA17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SOAL ESSAY 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SEBUTKAN ISTILAH-ISTILAH YANG TERDAPAT GRAF PADA STRUKTUR ORGANISASI DATA</w:t>
      </w:r>
    </w:p>
    <w:p>
      <w:pPr>
        <w:pStyle w:val="8"/>
        <w:numPr>
          <w:ilvl w:val="0"/>
          <w:numId w:val="2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Walk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,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b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arisan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simpul dan ruas berganti-ganti</w:t>
      </w:r>
    </w:p>
    <w:p>
      <w:pPr>
        <w:pStyle w:val="8"/>
        <w:numPr>
          <w:ilvl w:val="0"/>
          <w:numId w:val="2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Trail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,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 xml:space="preserve"> 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"/>
        </w:rPr>
        <w:t>walk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dengan semua ruas dalam barisan berbeda.</w:t>
      </w:r>
    </w:p>
    <w:p>
      <w:pPr>
        <w:pStyle w:val="8"/>
        <w:numPr>
          <w:ilvl w:val="0"/>
          <w:numId w:val="2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Path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 xml:space="preserve">, 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walk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dengan semua simpul dalam barisan berbeda.</w:t>
      </w:r>
    </w:p>
    <w:p>
      <w:pPr>
        <w:pStyle w:val="8"/>
        <w:numPr>
          <w:ilvl w:val="0"/>
          <w:numId w:val="2"/>
        </w:numPr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  <w:pPrChange w:id="0" w:author="elmoallistair" w:date="2020-07-11T11:36:24Z">
          <w:pPr>
            <w:pStyle w:val="8"/>
            <w:numPr>
              <w:ilvl w:val="0"/>
              <w:numId w:val="2"/>
            </w:numPr>
            <w:ind w:left="420" w:leftChars="0" w:hanging="420" w:firstLineChars="0"/>
            <w:jc w:val="both"/>
          </w:pPr>
        </w:pPrChange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Cycle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, s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uatu trail tertutup dengan derajat s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sz w:val="22"/>
          <w:szCs w:val="22"/>
        </w:rPr>
        <w:t>etiap simpul</w:t>
      </w:r>
      <w:ins w:id="1" w:author="elmoallistair" w:date="2020-07-11T11:34:31Z">
        <w:r>
          <w:rPr>
            <w:rFonts w:hint="default" w:asciiTheme="minorAscii" w:hAnsiTheme="minorAscii"/>
            <w:b w:val="0"/>
            <w:bCs w:val="0"/>
            <w:sz w:val="22"/>
            <w:szCs w:val="22"/>
            <w:lang w:val="en"/>
          </w:rPr>
          <w:t>.</w:t>
        </w:r>
      </w:ins>
    </w:p>
    <w:p>
      <w:pPr>
        <w:pStyle w:val="6"/>
        <w:keepNext w:val="0"/>
        <w:keepLines w:val="0"/>
        <w:widowControl/>
        <w:numPr>
          <w:ilvl w:val="-1"/>
          <w:numId w:val="0"/>
        </w:numPr>
        <w:suppressLineNumbers w:val="0"/>
        <w:ind w:left="0" w:leftChars="0" w:right="0" w:rightChars="0" w:firstLine="0" w:firstLineChars="0"/>
        <w:jc w:val="both"/>
        <w:rPr>
          <w:ins w:id="2" w:author="elmoallistair" w:date="2020-07-11T11:35:10Z"/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SEBUTKAN DAN JELASKAN CONTOH IMPLEMENTASI GRAF PADA STRUKTUR ORGANISASI DATA</w:t>
      </w:r>
    </w:p>
    <w:p>
      <w:pPr>
        <w:pStyle w:val="6"/>
        <w:keepNext w:val="0"/>
        <w:keepLines w:val="0"/>
        <w:widowControl/>
        <w:suppressLineNumbers w:val="0"/>
        <w:ind w:firstLine="42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  <w:pPrChange w:id="3" w:author="elmoallistair" w:date="2020-07-11T11:36:36Z">
          <w:pPr>
            <w:pStyle w:val="6"/>
            <w:keepNext w:val="0"/>
            <w:keepLines w:val="0"/>
            <w:widowControl/>
            <w:suppressLineNumbers w:val="0"/>
            <w:jc w:val="both"/>
          </w:pPr>
        </w:pPrChange>
      </w:pP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C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ontoh implementasi graf pada struktur data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  <w:pPrChange w:id="4" w:author="elmoallistair" w:date="2020-07-11T11:36:24Z">
          <w:pPr>
            <w:keepNext w:val="0"/>
            <w:keepLines w:val="0"/>
            <w:widowControl/>
            <w:numPr>
              <w:ilvl w:val="0"/>
              <w:numId w:val="2"/>
            </w:numPr>
            <w:suppressLineNumbers w:val="0"/>
            <w:ind w:left="420" w:leftChars="0" w:hanging="420" w:firstLineChars="0"/>
            <w:jc w:val="both"/>
          </w:pPr>
        </w:pPrChange>
      </w:pPr>
      <w:r>
        <w:rPr>
          <w:rFonts w:hint="default" w:eastAsia="SimSun" w:cs="SimSun" w:asciiTheme="minorAscii" w:hAnsiTheme="minorAscii"/>
          <w:b/>
          <w:bCs/>
          <w:kern w:val="0"/>
          <w:sz w:val="22"/>
          <w:szCs w:val="22"/>
          <w:lang w:val="en-US" w:eastAsia="zh-CN" w:bidi="ar"/>
        </w:rPr>
        <w:t>Graf tak berarah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(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undirected </w:t>
      </w:r>
      <w:r>
        <w:rPr>
          <w:rStyle w:val="7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graph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)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Graf yang sisinya tidak mempunyai orientasi arah disebut graf tak berarah. </w:t>
      </w:r>
      <w:r>
        <w:rPr>
          <w:rStyle w:val="7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Pada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graf tak-berarah, urutan pasangan simpul yang dihubungkan oleh sisi tidak diperhatikan. salah satu </w:t>
      </w:r>
      <w:r>
        <w:rPr>
          <w:rStyle w:val="7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contoh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graf tak berarah dimana sisi-sisi yang menghubungkan antar simpul dalam graf tersebut tidak memiliki orientasi arah.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  <w:pPrChange w:id="5" w:author="elmoallistair" w:date="2020-07-11T11:36:24Z">
          <w:pPr>
            <w:keepNext w:val="0"/>
            <w:keepLines w:val="0"/>
            <w:widowControl/>
            <w:numPr>
              <w:ilvl w:val="0"/>
              <w:numId w:val="2"/>
            </w:numPr>
            <w:suppressLineNumbers w:val="0"/>
            <w:ind w:left="420" w:leftChars="0" w:hanging="420" w:firstLineChars="0"/>
            <w:jc w:val="both"/>
          </w:pPr>
        </w:pPrChange>
      </w:pPr>
      <w:r>
        <w:rPr>
          <w:rFonts w:hint="default" w:eastAsia="SimSun" w:cs="SimSun" w:asciiTheme="minorAscii" w:hAnsiTheme="minorAscii"/>
          <w:b/>
          <w:bCs/>
          <w:kern w:val="0"/>
          <w:sz w:val="22"/>
          <w:szCs w:val="22"/>
          <w:lang w:val="en-US" w:eastAsia="zh-CN" w:bidi="ar"/>
        </w:rPr>
        <w:t>Graf Berarah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(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directed </w:t>
      </w:r>
      <w:r>
        <w:rPr>
          <w:rStyle w:val="7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graph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)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Graf yang setiap sisinya memiliki orientasi arah disebut sebagai graf berarah. Sisi berarah dalam graf ini dapat dinamakan sebagai busur (</w:t>
      </w:r>
      <w:r>
        <w:rPr>
          <w:rStyle w:val="5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arc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). Lain halnya dengan graf tak-berarah, urutan pasangan simpul disini sangat diperhatikan karena dapat menyatakan hal yang berbeda. </w:t>
      </w:r>
      <w:r>
        <w:rPr>
          <w:rStyle w:val="7"/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contoh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dari graf berarah yang memiliki sisi-sisi dengan orientasi arah (busur).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JELASKAN PENGERTIAN STRUKTUR DATA DALAM ORGANISASI DATA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Struktur data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adalah suatu koleksi atau kelompok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data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yang dapat dikarakteristikan oleh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organisasi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serta operasi yang didefinisikan terhadapnya.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JELASKAN KEGUNAAN DALAM STRUKTUR ORGANISASI DATA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Struktur data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digunakan untuk meningkatkan efisiensi penggunaan memori pada saat program komputer sedang bekerja. Penggunaan 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struktur data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 xml:space="preserve"> yang tepat pada pemrograman dapat membuat algoritma menjadi lebih mudah, kemudahan ini membuat program lebih efisien dan sederhana.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6672B"/>
    <w:multiLevelType w:val="singleLevel"/>
    <w:tmpl w:val="DBF667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DD6863"/>
    <w:multiLevelType w:val="singleLevel"/>
    <w:tmpl w:val="FEDD68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elmoallistair">
    <w15:presenceInfo w15:providerId="None" w15:userId="elmoallista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EF78C3"/>
    <w:rsid w:val="75DD42C8"/>
    <w:rsid w:val="EEEF78C3"/>
    <w:rsid w:val="FE778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2020-07-11T11:11:00Z</dcterms:created>
  <dc:creator>elmoallistair</dc:creator>
  <cp:lastModifiedBy>elmoallistair</cp:lastModifiedBy>
  <dcterms:modified xsi:type="dcterms:W3CDTF">2020-07-11T11:37:03Z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